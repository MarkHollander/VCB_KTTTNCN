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3184"/>
        <w:gridCol w:w="2952"/>
        <w:gridCol w:w="3224"/>
      </w:tblGrid>
      <w:tr w:rsidR="00C61718" w:rsidRPr="004825C0" w14:paraId="191B9FB4" w14:textId="77777777" w:rsidTr="00F63320">
        <w:trPr>
          <w:ins w:id="0" w:author="DACN" w:date="2022-11-07T10:43:00Z"/>
        </w:trPr>
        <w:tc>
          <w:tcPr>
            <w:tcW w:w="3348" w:type="dxa"/>
            <w:shd w:val="clear" w:color="auto" w:fill="auto"/>
          </w:tcPr>
          <w:p w14:paraId="093575F8" w14:textId="77777777" w:rsidR="00C61718" w:rsidRPr="004825C0" w:rsidRDefault="00C61718" w:rsidP="00F63320">
            <w:pPr>
              <w:shd w:val="clear" w:color="auto" w:fill="FFFF00"/>
              <w:jc w:val="center"/>
              <w:rPr>
                <w:ins w:id="1" w:author="DACN" w:date="2022-11-07T10:43:00Z"/>
                <w:b/>
                <w:bCs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auto"/>
          </w:tcPr>
          <w:p w14:paraId="62FB4F5B" w14:textId="77777777" w:rsidR="00C61718" w:rsidRPr="004825C0" w:rsidRDefault="00C61718" w:rsidP="00F63320">
            <w:pPr>
              <w:shd w:val="clear" w:color="auto" w:fill="FFFF00"/>
              <w:jc w:val="center"/>
              <w:rPr>
                <w:ins w:id="2" w:author="DACN" w:date="2022-11-07T10:43:00Z"/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14:paraId="5E2052F6" w14:textId="70D836E9" w:rsidR="00C61718" w:rsidRPr="004825C0" w:rsidRDefault="00C61718" w:rsidP="00F63320">
            <w:pPr>
              <w:shd w:val="clear" w:color="auto" w:fill="FFFF00"/>
              <w:ind w:left="181"/>
              <w:jc w:val="left"/>
              <w:rPr>
                <w:ins w:id="3" w:author="DACN" w:date="2022-11-07T10:43:00Z"/>
                <w:b/>
                <w:bCs/>
                <w:sz w:val="20"/>
                <w:szCs w:val="20"/>
              </w:rPr>
            </w:pPr>
            <w:ins w:id="4" w:author="DACN" w:date="2022-11-07T10:43:00Z">
              <w:r w:rsidRPr="00871D30">
                <w:rPr>
                  <w:b/>
                  <w:bCs/>
                  <w:sz w:val="18"/>
                  <w:szCs w:val="20"/>
                </w:rPr>
                <w:t xml:space="preserve">Mẫu số </w:t>
              </w:r>
              <w:r w:rsidRPr="00871D30">
                <w:rPr>
                  <w:b/>
                  <w:bCs/>
                  <w:i/>
                  <w:sz w:val="18"/>
                  <w:szCs w:val="20"/>
                </w:rPr>
                <w:t>(Form No):</w:t>
              </w:r>
            </w:ins>
            <w:r w:rsidR="003B2DE1">
              <w:rPr>
                <w:b/>
                <w:bCs/>
                <w:i/>
                <w:sz w:val="18"/>
                <w:szCs w:val="20"/>
              </w:rPr>
              <w:fldChar w:fldCharType="begin"/>
            </w:r>
            <w:r w:rsidR="003B2DE1">
              <w:rPr>
                <w:b/>
                <w:bCs/>
                <w:i/>
                <w:sz w:val="18"/>
                <w:szCs w:val="20"/>
              </w:rPr>
              <w:instrText xml:space="preserve"> MERGEFIELD  MauSo  \* MERGEFORMAT </w:instrTex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separate"/>
            </w:r>
            <w:r w:rsidR="003B2DE1">
              <w:rPr>
                <w:b/>
                <w:bCs/>
                <w:i/>
                <w:noProof/>
                <w:sz w:val="18"/>
                <w:szCs w:val="20"/>
              </w:rPr>
              <w:t>«MauSo»</w: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end"/>
            </w:r>
            <w:ins w:id="5" w:author="DACN" w:date="2022-11-07T10:43:00Z">
              <w:r w:rsidRPr="00871D30">
                <w:rPr>
                  <w:b/>
                  <w:bCs/>
                  <w:sz w:val="18"/>
                  <w:szCs w:val="20"/>
                </w:rPr>
                <w:br/>
                <w:t xml:space="preserve">Ký hiệu </w:t>
              </w:r>
              <w:r w:rsidRPr="00871D30">
                <w:rPr>
                  <w:b/>
                  <w:bCs/>
                  <w:i/>
                  <w:sz w:val="18"/>
                  <w:szCs w:val="20"/>
                </w:rPr>
                <w:t>(Serial No):</w:t>
              </w:r>
            </w:ins>
            <w:r w:rsidR="003B2DE1">
              <w:rPr>
                <w:b/>
                <w:bCs/>
                <w:i/>
                <w:sz w:val="18"/>
                <w:szCs w:val="20"/>
              </w:rPr>
              <w:t xml:space="preserve"> </w: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begin"/>
            </w:r>
            <w:r w:rsidR="003B2DE1">
              <w:rPr>
                <w:b/>
                <w:bCs/>
                <w:i/>
                <w:sz w:val="18"/>
                <w:szCs w:val="20"/>
              </w:rPr>
              <w:instrText xml:space="preserve"> MERGEFIELD  MauSo  \* MERGEFORMAT </w:instrTex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separate"/>
            </w:r>
            <w:r w:rsidR="003B2DE1">
              <w:rPr>
                <w:b/>
                <w:bCs/>
                <w:i/>
                <w:noProof/>
                <w:sz w:val="18"/>
                <w:szCs w:val="20"/>
              </w:rPr>
              <w:t>«</w:t>
            </w:r>
            <w:r w:rsidR="00CF00B9">
              <w:rPr>
                <w:b/>
                <w:bCs/>
                <w:i/>
                <w:noProof/>
                <w:sz w:val="18"/>
                <w:szCs w:val="20"/>
              </w:rPr>
              <w:t>KyHieu</w:t>
            </w:r>
            <w:r w:rsidR="003B2DE1">
              <w:rPr>
                <w:b/>
                <w:bCs/>
                <w:i/>
                <w:noProof/>
                <w:sz w:val="18"/>
                <w:szCs w:val="20"/>
              </w:rPr>
              <w:t>»</w: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end"/>
            </w:r>
            <w:ins w:id="6" w:author="DACN" w:date="2022-11-07T10:43:00Z">
              <w:r w:rsidRPr="00871D30">
                <w:rPr>
                  <w:b/>
                  <w:bCs/>
                  <w:sz w:val="18"/>
                  <w:szCs w:val="20"/>
                </w:rPr>
                <w:br/>
                <w:t xml:space="preserve">Số </w:t>
              </w:r>
              <w:r w:rsidRPr="00871D30">
                <w:rPr>
                  <w:b/>
                  <w:bCs/>
                  <w:i/>
                  <w:sz w:val="18"/>
                  <w:szCs w:val="20"/>
                </w:rPr>
                <w:t>(No):</w:t>
              </w:r>
            </w:ins>
            <w:r w:rsidR="003B2DE1">
              <w:rPr>
                <w:b/>
                <w:bCs/>
                <w:i/>
                <w:sz w:val="18"/>
                <w:szCs w:val="20"/>
              </w:rPr>
              <w:t xml:space="preserve"> </w: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begin"/>
            </w:r>
            <w:r w:rsidR="003B2DE1">
              <w:rPr>
                <w:b/>
                <w:bCs/>
                <w:i/>
                <w:sz w:val="18"/>
                <w:szCs w:val="20"/>
              </w:rPr>
              <w:instrText xml:space="preserve"> MERGEFIELD  MauSo  \* MERGEFORMAT </w:instrTex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separate"/>
            </w:r>
            <w:r w:rsidR="003B2DE1">
              <w:rPr>
                <w:b/>
                <w:bCs/>
                <w:i/>
                <w:noProof/>
                <w:sz w:val="18"/>
                <w:szCs w:val="20"/>
              </w:rPr>
              <w:t>«</w:t>
            </w:r>
            <w:r w:rsidR="00CF00B9">
              <w:rPr>
                <w:b/>
                <w:bCs/>
                <w:i/>
                <w:noProof/>
                <w:sz w:val="18"/>
                <w:szCs w:val="20"/>
              </w:rPr>
              <w:t>SoChungTu</w:t>
            </w:r>
            <w:r w:rsidR="003B2DE1">
              <w:rPr>
                <w:b/>
                <w:bCs/>
                <w:i/>
                <w:noProof/>
                <w:sz w:val="18"/>
                <w:szCs w:val="20"/>
              </w:rPr>
              <w:t>»</w:t>
            </w:r>
            <w:r w:rsidR="003B2DE1">
              <w:rPr>
                <w:b/>
                <w:bCs/>
                <w:i/>
                <w:sz w:val="18"/>
                <w:szCs w:val="20"/>
              </w:rPr>
              <w:fldChar w:fldCharType="end"/>
            </w:r>
          </w:p>
        </w:tc>
      </w:tr>
      <w:tr w:rsidR="00C61718" w:rsidRPr="004825C0" w14:paraId="304FDDFE" w14:textId="77777777" w:rsidTr="00F63320">
        <w:trPr>
          <w:ins w:id="7" w:author="DACN" w:date="2022-11-07T10:43:00Z"/>
        </w:trPr>
        <w:tc>
          <w:tcPr>
            <w:tcW w:w="3348" w:type="dxa"/>
            <w:shd w:val="clear" w:color="auto" w:fill="auto"/>
          </w:tcPr>
          <w:p w14:paraId="53CA8B4A" w14:textId="77777777" w:rsidR="00C61718" w:rsidRDefault="00C61718" w:rsidP="00F63320">
            <w:pPr>
              <w:shd w:val="clear" w:color="auto" w:fill="FFFF00"/>
              <w:ind w:left="-14"/>
              <w:jc w:val="center"/>
              <w:rPr>
                <w:ins w:id="8" w:author="DACN" w:date="2022-11-07T10:43:00Z"/>
                <w:b/>
                <w:bCs/>
                <w:sz w:val="20"/>
                <w:szCs w:val="20"/>
              </w:rPr>
            </w:pPr>
            <w:ins w:id="9" w:author="DACN" w:date="2022-11-07T10:43:00Z">
              <w:r>
                <w:rPr>
                  <w:b/>
                  <w:bCs/>
                  <w:sz w:val="20"/>
                  <w:szCs w:val="20"/>
                </w:rPr>
                <w:t>NGÂN HÀNG TMCP</w:t>
              </w:r>
            </w:ins>
          </w:p>
          <w:p w14:paraId="1C4E79FD" w14:textId="77777777" w:rsidR="00C61718" w:rsidRDefault="00C61718" w:rsidP="00F63320">
            <w:pPr>
              <w:shd w:val="clear" w:color="auto" w:fill="FFFF00"/>
              <w:spacing w:before="0"/>
              <w:ind w:left="-14"/>
              <w:jc w:val="center"/>
              <w:rPr>
                <w:ins w:id="10" w:author="DACN" w:date="2022-11-07T10:43:00Z"/>
                <w:b/>
                <w:bCs/>
                <w:sz w:val="20"/>
                <w:szCs w:val="20"/>
              </w:rPr>
            </w:pPr>
            <w:ins w:id="11" w:author="DACN" w:date="2022-11-07T10:43:00Z">
              <w:r>
                <w:rPr>
                  <w:b/>
                  <w:bCs/>
                  <w:sz w:val="20"/>
                  <w:szCs w:val="20"/>
                </w:rPr>
                <w:t>NGOẠI THƯƠNG VIỆT NAM</w:t>
              </w:r>
            </w:ins>
          </w:p>
          <w:p w14:paraId="09AAAC2A" w14:textId="77777777" w:rsidR="00C61718" w:rsidRPr="004825C0" w:rsidRDefault="00C61718" w:rsidP="00F63320">
            <w:pPr>
              <w:shd w:val="clear" w:color="auto" w:fill="FFFF00"/>
              <w:spacing w:before="0"/>
              <w:ind w:left="-14"/>
              <w:jc w:val="center"/>
              <w:rPr>
                <w:ins w:id="12" w:author="DACN" w:date="2022-11-07T10:43:00Z"/>
                <w:b/>
                <w:bCs/>
                <w:sz w:val="20"/>
                <w:szCs w:val="20"/>
              </w:rPr>
            </w:pPr>
            <w:ins w:id="13" w:author="DACN" w:date="2022-11-07T10:43:00Z">
              <w:r w:rsidRPr="002433C2">
                <w:rPr>
                  <w:b/>
                  <w:noProof/>
                  <w:color w:val="000000"/>
                  <w:szCs w:val="26"/>
                  <w:lang w:val="en-GB" w:eastAsia="en-GB"/>
                </w:rPr>
                <w:drawing>
                  <wp:anchor distT="0" distB="0" distL="114300" distR="114300" simplePos="0" relativeHeight="251659264" behindDoc="0" locked="0" layoutInCell="1" allowOverlap="1" wp14:anchorId="0258DB63" wp14:editId="25E50E07">
                    <wp:simplePos x="0" y="0"/>
                    <wp:positionH relativeFrom="column">
                      <wp:posOffset>269875</wp:posOffset>
                    </wp:positionH>
                    <wp:positionV relativeFrom="paragraph">
                      <wp:posOffset>172085</wp:posOffset>
                    </wp:positionV>
                    <wp:extent cx="1406525" cy="348615"/>
                    <wp:effectExtent l="0" t="0" r="3175" b="0"/>
                    <wp:wrapNone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381" b="176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06525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>
                <w:rPr>
                  <w:b/>
                  <w:bCs/>
                  <w:sz w:val="20"/>
                  <w:szCs w:val="20"/>
                </w:rPr>
                <w:t>CHI NHÁNH: …</w:t>
              </w:r>
              <w:r w:rsidRPr="004825C0">
                <w:rPr>
                  <w:b/>
                  <w:bCs/>
                  <w:sz w:val="20"/>
                  <w:szCs w:val="20"/>
                </w:rPr>
                <w:br/>
                <w:t>-------</w:t>
              </w:r>
            </w:ins>
          </w:p>
        </w:tc>
        <w:tc>
          <w:tcPr>
            <w:tcW w:w="6462" w:type="dxa"/>
            <w:gridSpan w:val="2"/>
            <w:shd w:val="clear" w:color="auto" w:fill="auto"/>
          </w:tcPr>
          <w:p w14:paraId="739B8525" w14:textId="77777777" w:rsidR="00C61718" w:rsidRPr="004825C0" w:rsidRDefault="00C61718" w:rsidP="00F63320">
            <w:pPr>
              <w:shd w:val="clear" w:color="auto" w:fill="FFFF00"/>
              <w:jc w:val="center"/>
              <w:rPr>
                <w:ins w:id="14" w:author="DACN" w:date="2022-11-07T10:43:00Z"/>
                <w:b/>
                <w:bCs/>
                <w:sz w:val="20"/>
                <w:szCs w:val="20"/>
              </w:rPr>
            </w:pPr>
            <w:ins w:id="15" w:author="DACN" w:date="2022-11-07T10:43:00Z">
              <w:r w:rsidRPr="004825C0">
                <w:rPr>
                  <w:b/>
                  <w:bCs/>
                  <w:sz w:val="20"/>
                  <w:szCs w:val="20"/>
                </w:rPr>
                <w:t>CỘNG HÒA XÃ HỘI CHỦ NGHĨA VIỆT NAM</w:t>
              </w:r>
              <w:r w:rsidRPr="004825C0">
                <w:rPr>
                  <w:b/>
                  <w:bCs/>
                  <w:sz w:val="20"/>
                  <w:szCs w:val="20"/>
                </w:rPr>
                <w:br/>
                <w:t xml:space="preserve">Độc lập - Tự do - Hạnh phúc </w:t>
              </w:r>
              <w:r w:rsidRPr="004825C0">
                <w:rPr>
                  <w:b/>
                  <w:bCs/>
                  <w:sz w:val="20"/>
                  <w:szCs w:val="20"/>
                </w:rPr>
                <w:br/>
                <w:t>SOCIALIST REPUBLIC OF VIETNAM</w:t>
              </w:r>
              <w:r w:rsidRPr="004825C0">
                <w:rPr>
                  <w:b/>
                  <w:bCs/>
                  <w:sz w:val="20"/>
                  <w:szCs w:val="20"/>
                </w:rPr>
                <w:br/>
                <w:t>Independence - Freedom - Happiness</w:t>
              </w:r>
              <w:r w:rsidRPr="004825C0">
                <w:rPr>
                  <w:b/>
                  <w:bCs/>
                  <w:sz w:val="20"/>
                  <w:szCs w:val="20"/>
                </w:rPr>
                <w:br/>
                <w:t>---------------</w:t>
              </w:r>
            </w:ins>
          </w:p>
        </w:tc>
      </w:tr>
    </w:tbl>
    <w:p w14:paraId="0304355D" w14:textId="77777777" w:rsidR="00C61718" w:rsidRPr="004825C0" w:rsidRDefault="00C61718" w:rsidP="00C61718">
      <w:pPr>
        <w:shd w:val="clear" w:color="auto" w:fill="FFFF00"/>
        <w:jc w:val="center"/>
        <w:rPr>
          <w:ins w:id="16" w:author="DACN" w:date="2022-11-07T10:43:00Z"/>
          <w:b/>
          <w:sz w:val="20"/>
        </w:rPr>
      </w:pPr>
      <w:ins w:id="17" w:author="DACN" w:date="2022-11-07T10:43:00Z">
        <w:r w:rsidRPr="004825C0">
          <w:rPr>
            <w:b/>
            <w:sz w:val="20"/>
          </w:rPr>
          <w:t xml:space="preserve">CHỨNG TỪ KHẤU TRỪ THUẾ THU NHẬP CÁ NHÂN </w:t>
        </w:r>
        <w:r w:rsidRPr="004825C0">
          <w:rPr>
            <w:b/>
            <w:sz w:val="20"/>
          </w:rPr>
          <w:br/>
          <w:t>CERTIFICATE OF PERSONAL INCOME TAX WITHHOLDING</w:t>
        </w:r>
      </w:ins>
    </w:p>
    <w:p w14:paraId="537FED54" w14:textId="77777777" w:rsidR="00C61718" w:rsidRPr="004825C0" w:rsidRDefault="00C61718" w:rsidP="00C61718">
      <w:pPr>
        <w:shd w:val="clear" w:color="auto" w:fill="FFFF00"/>
        <w:ind w:left="90"/>
        <w:rPr>
          <w:ins w:id="18" w:author="DACN" w:date="2022-11-07T10:43:00Z"/>
          <w:sz w:val="20"/>
        </w:rPr>
      </w:pPr>
      <w:ins w:id="19" w:author="DACN" w:date="2022-11-07T10:43:00Z">
        <w:r w:rsidRPr="004825C0">
          <w:rPr>
            <w:b/>
            <w:sz w:val="20"/>
          </w:rPr>
          <w:t xml:space="preserve">I. THÔNG TIN TỔ CHỨC TRẢ THU NHẬP </w:t>
        </w:r>
        <w:r w:rsidRPr="004825C0">
          <w:rPr>
            <w:b/>
            <w:i/>
            <w:sz w:val="20"/>
          </w:rPr>
          <w:t>(Information of the income paying organization)</w:t>
        </w:r>
      </w:ins>
    </w:p>
    <w:p w14:paraId="69C83D54" w14:textId="77777777" w:rsidR="003B2DE1" w:rsidRDefault="00C61718" w:rsidP="00C61718">
      <w:pPr>
        <w:shd w:val="clear" w:color="auto" w:fill="FFFF00"/>
        <w:ind w:left="90"/>
        <w:jc w:val="left"/>
        <w:rPr>
          <w:i/>
          <w:sz w:val="20"/>
        </w:rPr>
      </w:pPr>
      <w:ins w:id="20" w:author="DACN" w:date="2022-11-07T10:43:00Z">
        <w:r w:rsidRPr="004825C0">
          <w:rPr>
            <w:sz w:val="20"/>
          </w:rPr>
          <w:t xml:space="preserve">[01] Tên tổ chức trả thu nhập </w:t>
        </w:r>
        <w:r w:rsidRPr="004825C0">
          <w:rPr>
            <w:i/>
            <w:sz w:val="20"/>
          </w:rPr>
          <w:t>(Name of the income paying organization):</w:t>
        </w:r>
      </w:ins>
    </w:p>
    <w:p w14:paraId="6DC0805D" w14:textId="7D1127C6" w:rsidR="00C61718" w:rsidRPr="004825C0" w:rsidRDefault="00C61718" w:rsidP="00C61718">
      <w:pPr>
        <w:shd w:val="clear" w:color="auto" w:fill="FFFF00"/>
        <w:ind w:left="90"/>
        <w:jc w:val="left"/>
        <w:rPr>
          <w:ins w:id="21" w:author="DACN" w:date="2022-11-07T10:43:00Z"/>
          <w:sz w:val="20"/>
        </w:rPr>
      </w:pPr>
      <w:ins w:id="22" w:author="DACN" w:date="2022-11-07T10:43:00Z">
        <w:r w:rsidRPr="004825C0">
          <w:rPr>
            <w:i/>
            <w:sz w:val="20"/>
          </w:rPr>
          <w:t xml:space="preserve"> </w:t>
        </w:r>
      </w:ins>
      <w:r w:rsidR="003B2DE1">
        <w:rPr>
          <w:b/>
          <w:bCs/>
          <w:i/>
          <w:sz w:val="18"/>
          <w:szCs w:val="20"/>
        </w:rPr>
        <w:fldChar w:fldCharType="begin"/>
      </w:r>
      <w:r w:rsidR="003B2DE1">
        <w:rPr>
          <w:b/>
          <w:bCs/>
          <w:i/>
          <w:sz w:val="18"/>
          <w:szCs w:val="20"/>
        </w:rPr>
        <w:instrText xml:space="preserve"> MERGEFIELD  MauSo  \* MERGEFORMAT </w:instrText>
      </w:r>
      <w:r w:rsidR="003B2DE1">
        <w:rPr>
          <w:b/>
          <w:bCs/>
          <w:i/>
          <w:sz w:val="18"/>
          <w:szCs w:val="20"/>
        </w:rPr>
        <w:fldChar w:fldCharType="separate"/>
      </w:r>
      <w:r w:rsidR="003B2DE1">
        <w:rPr>
          <w:b/>
          <w:bCs/>
          <w:i/>
          <w:noProof/>
          <w:sz w:val="18"/>
          <w:szCs w:val="20"/>
        </w:rPr>
        <w:t>«</w:t>
      </w:r>
      <w:r w:rsidR="00CF00B9">
        <w:rPr>
          <w:b/>
          <w:bCs/>
          <w:i/>
          <w:noProof/>
          <w:sz w:val="18"/>
          <w:szCs w:val="20"/>
        </w:rPr>
        <w:t>TenToChucTraThuNhap</w:t>
      </w:r>
      <w:r w:rsidR="003B2DE1">
        <w:rPr>
          <w:b/>
          <w:bCs/>
          <w:i/>
          <w:noProof/>
          <w:sz w:val="18"/>
          <w:szCs w:val="20"/>
        </w:rPr>
        <w:t>»</w:t>
      </w:r>
      <w:r w:rsidR="003B2DE1">
        <w:rPr>
          <w:b/>
          <w:bCs/>
          <w:i/>
          <w:sz w:val="18"/>
          <w:szCs w:val="20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471"/>
        <w:gridCol w:w="471"/>
        <w:gridCol w:w="471"/>
        <w:gridCol w:w="470"/>
        <w:gridCol w:w="470"/>
        <w:gridCol w:w="470"/>
        <w:gridCol w:w="471"/>
        <w:gridCol w:w="470"/>
        <w:gridCol w:w="470"/>
        <w:gridCol w:w="470"/>
        <w:gridCol w:w="470"/>
        <w:gridCol w:w="470"/>
        <w:gridCol w:w="470"/>
        <w:gridCol w:w="471"/>
      </w:tblGrid>
      <w:tr w:rsidR="00C61718" w:rsidRPr="004825C0" w14:paraId="3E8A87A5" w14:textId="77777777" w:rsidTr="00F63320">
        <w:trPr>
          <w:ins w:id="23" w:author="DACN" w:date="2022-11-07T10:43:00Z"/>
        </w:trPr>
        <w:tc>
          <w:tcPr>
            <w:tcW w:w="1479" w:type="pct"/>
            <w:tcBorders>
              <w:right w:val="single" w:sz="4" w:space="0" w:color="auto"/>
            </w:tcBorders>
            <w:shd w:val="clear" w:color="auto" w:fill="auto"/>
          </w:tcPr>
          <w:p w14:paraId="0D096042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24" w:author="DACN" w:date="2022-11-07T10:43:00Z"/>
                <w:sz w:val="20"/>
              </w:rPr>
            </w:pPr>
            <w:ins w:id="25" w:author="DACN" w:date="2022-11-07T10:43:00Z">
              <w:r w:rsidRPr="004825C0">
                <w:rPr>
                  <w:sz w:val="20"/>
                </w:rPr>
                <w:t>[02] Mã số thuế:</w:t>
              </w:r>
            </w:ins>
          </w:p>
          <w:p w14:paraId="3BBE69D1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26" w:author="DACN" w:date="2022-11-07T10:43:00Z"/>
                <w:i/>
                <w:sz w:val="20"/>
              </w:rPr>
            </w:pPr>
            <w:ins w:id="27" w:author="DACN" w:date="2022-11-07T10:43:00Z">
              <w:r w:rsidRPr="004825C0">
                <w:rPr>
                  <w:i/>
                  <w:sz w:val="20"/>
                </w:rPr>
                <w:t>(Tax</w:t>
              </w:r>
              <w:r>
                <w:rPr>
                  <w:i/>
                  <w:sz w:val="20"/>
                </w:rPr>
                <w:t xml:space="preserve"> </w:t>
              </w:r>
              <w:r w:rsidRPr="004825C0">
                <w:rPr>
                  <w:i/>
                  <w:sz w:val="20"/>
                </w:rPr>
                <w:t>identification</w:t>
              </w:r>
              <w:r>
                <w:rPr>
                  <w:i/>
                  <w:sz w:val="20"/>
                </w:rPr>
                <w:t xml:space="preserve"> </w:t>
              </w:r>
              <w:r w:rsidRPr="004825C0">
                <w:rPr>
                  <w:i/>
                  <w:sz w:val="20"/>
                </w:rPr>
                <w:t>number)</w:t>
              </w:r>
            </w:ins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E465A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28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DB2DA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29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32BF6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0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A633E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1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2A6C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2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5676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3" w:author="DACN" w:date="2022-11-07T10:43:00Z"/>
                <w:sz w:val="20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D5EA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4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6652B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5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429DD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6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6FE3F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7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D46D37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8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E7E8B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39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70BD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40" w:author="DACN" w:date="2022-11-07T10:43:00Z"/>
                <w:sz w:val="20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6DF20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41" w:author="DACN" w:date="2022-11-07T10:43:00Z"/>
                <w:sz w:val="20"/>
              </w:rPr>
            </w:pPr>
          </w:p>
        </w:tc>
      </w:tr>
    </w:tbl>
    <w:p w14:paraId="6382A78C" w14:textId="0FA4F064" w:rsidR="00C61718" w:rsidRPr="004825C0" w:rsidRDefault="00C61718" w:rsidP="00C61718">
      <w:pPr>
        <w:shd w:val="clear" w:color="auto" w:fill="FFFF00"/>
        <w:ind w:left="90"/>
        <w:rPr>
          <w:ins w:id="42" w:author="DACN" w:date="2022-11-07T10:43:00Z"/>
          <w:sz w:val="20"/>
        </w:rPr>
      </w:pPr>
      <w:ins w:id="43" w:author="DACN" w:date="2022-11-07T10:43:00Z">
        <w:r w:rsidRPr="004825C0">
          <w:rPr>
            <w:sz w:val="20"/>
          </w:rPr>
          <w:t xml:space="preserve">[03] Địa chỉ </w:t>
        </w:r>
        <w:r w:rsidRPr="004825C0">
          <w:rPr>
            <w:i/>
            <w:sz w:val="20"/>
          </w:rPr>
          <w:t>(Address)</w:t>
        </w:r>
        <w:r w:rsidRPr="004825C0">
          <w:rPr>
            <w:sz w:val="20"/>
          </w:rPr>
          <w:t xml:space="preserve">: </w:t>
        </w:r>
      </w:ins>
      <w:r w:rsidR="003B2DE1">
        <w:rPr>
          <w:b/>
          <w:bCs/>
          <w:i/>
          <w:sz w:val="18"/>
          <w:szCs w:val="20"/>
        </w:rPr>
        <w:fldChar w:fldCharType="begin"/>
      </w:r>
      <w:r w:rsidR="003B2DE1">
        <w:rPr>
          <w:b/>
          <w:bCs/>
          <w:i/>
          <w:sz w:val="18"/>
          <w:szCs w:val="20"/>
        </w:rPr>
        <w:instrText xml:space="preserve"> MERGEFIELD  MauSo  \* MERGEFORMAT </w:instrText>
      </w:r>
      <w:r w:rsidR="003B2DE1">
        <w:rPr>
          <w:b/>
          <w:bCs/>
          <w:i/>
          <w:sz w:val="18"/>
          <w:szCs w:val="20"/>
        </w:rPr>
        <w:fldChar w:fldCharType="separate"/>
      </w:r>
      <w:r w:rsidR="003B2DE1">
        <w:rPr>
          <w:b/>
          <w:bCs/>
          <w:i/>
          <w:noProof/>
          <w:sz w:val="18"/>
          <w:szCs w:val="20"/>
        </w:rPr>
        <w:t>«</w:t>
      </w:r>
      <w:r w:rsidR="00FF352C">
        <w:rPr>
          <w:b/>
          <w:bCs/>
          <w:i/>
          <w:noProof/>
          <w:sz w:val="18"/>
          <w:szCs w:val="20"/>
        </w:rPr>
        <w:t>DiaChi</w:t>
      </w:r>
      <w:r w:rsidR="003B2DE1">
        <w:rPr>
          <w:b/>
          <w:bCs/>
          <w:i/>
          <w:noProof/>
          <w:sz w:val="18"/>
          <w:szCs w:val="20"/>
        </w:rPr>
        <w:t>»</w:t>
      </w:r>
      <w:r w:rsidR="003B2DE1">
        <w:rPr>
          <w:b/>
          <w:bCs/>
          <w:i/>
          <w:sz w:val="18"/>
          <w:szCs w:val="20"/>
        </w:rPr>
        <w:fldChar w:fldCharType="end"/>
      </w:r>
      <w:ins w:id="44" w:author="DACN" w:date="2022-11-07T10:43:00Z">
        <w:r w:rsidRPr="004825C0">
          <w:rPr>
            <w:sz w:val="20"/>
          </w:rPr>
          <w:t>.</w:t>
        </w:r>
      </w:ins>
    </w:p>
    <w:p w14:paraId="26628133" w14:textId="12C6D634" w:rsidR="00C61718" w:rsidRPr="004825C0" w:rsidRDefault="00C61718" w:rsidP="00C61718">
      <w:pPr>
        <w:shd w:val="clear" w:color="auto" w:fill="FFFF00"/>
        <w:ind w:left="90"/>
        <w:rPr>
          <w:ins w:id="45" w:author="DACN" w:date="2022-11-07T10:43:00Z"/>
          <w:sz w:val="20"/>
        </w:rPr>
      </w:pPr>
      <w:ins w:id="46" w:author="DACN" w:date="2022-11-07T10:43:00Z">
        <w:r w:rsidRPr="004825C0">
          <w:rPr>
            <w:sz w:val="20"/>
          </w:rPr>
          <w:t xml:space="preserve">[04] Điện thoại </w:t>
        </w:r>
        <w:r w:rsidRPr="004825C0">
          <w:rPr>
            <w:i/>
            <w:sz w:val="20"/>
          </w:rPr>
          <w:t>(Telephone number):</w:t>
        </w:r>
        <w:r w:rsidRPr="004825C0">
          <w:rPr>
            <w:sz w:val="20"/>
          </w:rPr>
          <w:t xml:space="preserve"> </w:t>
        </w:r>
      </w:ins>
      <w:r w:rsidR="00C92D6D">
        <w:rPr>
          <w:b/>
          <w:bCs/>
          <w:i/>
          <w:sz w:val="18"/>
          <w:szCs w:val="20"/>
        </w:rPr>
        <w:fldChar w:fldCharType="begin"/>
      </w:r>
      <w:r w:rsidR="00C92D6D">
        <w:rPr>
          <w:b/>
          <w:bCs/>
          <w:i/>
          <w:sz w:val="18"/>
          <w:szCs w:val="20"/>
        </w:rPr>
        <w:instrText xml:space="preserve"> MERGEFIELD  MauSo  \* MERGEFORMAT </w:instrText>
      </w:r>
      <w:r w:rsidR="00C92D6D">
        <w:rPr>
          <w:b/>
          <w:bCs/>
          <w:i/>
          <w:sz w:val="18"/>
          <w:szCs w:val="20"/>
        </w:rPr>
        <w:fldChar w:fldCharType="separate"/>
      </w:r>
      <w:r w:rsidR="00C92D6D">
        <w:rPr>
          <w:b/>
          <w:bCs/>
          <w:i/>
          <w:noProof/>
          <w:sz w:val="18"/>
          <w:szCs w:val="20"/>
        </w:rPr>
        <w:t>«Di</w:t>
      </w:r>
      <w:r w:rsidR="00C92D6D">
        <w:rPr>
          <w:b/>
          <w:bCs/>
          <w:i/>
          <w:noProof/>
          <w:sz w:val="18"/>
          <w:szCs w:val="20"/>
        </w:rPr>
        <w:t>enThoai</w:t>
      </w:r>
      <w:r w:rsidR="00291BF3">
        <w:rPr>
          <w:b/>
          <w:bCs/>
          <w:i/>
          <w:noProof/>
          <w:sz w:val="18"/>
          <w:szCs w:val="20"/>
        </w:rPr>
        <w:t>ToChuc</w:t>
      </w:r>
      <w:r w:rsidR="00C92D6D">
        <w:rPr>
          <w:b/>
          <w:bCs/>
          <w:i/>
          <w:noProof/>
          <w:sz w:val="18"/>
          <w:szCs w:val="20"/>
        </w:rPr>
        <w:t>»</w:t>
      </w:r>
      <w:r w:rsidR="00C92D6D">
        <w:rPr>
          <w:b/>
          <w:bCs/>
          <w:i/>
          <w:sz w:val="18"/>
          <w:szCs w:val="20"/>
        </w:rPr>
        <w:fldChar w:fldCharType="end"/>
      </w:r>
    </w:p>
    <w:p w14:paraId="2C03451D" w14:textId="77777777" w:rsidR="00C61718" w:rsidRPr="004825C0" w:rsidRDefault="00C61718" w:rsidP="00C61718">
      <w:pPr>
        <w:shd w:val="clear" w:color="auto" w:fill="FFFF00"/>
        <w:spacing w:before="240"/>
        <w:ind w:left="86"/>
        <w:rPr>
          <w:ins w:id="47" w:author="DACN" w:date="2022-11-07T10:43:00Z"/>
          <w:b/>
          <w:sz w:val="20"/>
        </w:rPr>
      </w:pPr>
      <w:ins w:id="48" w:author="DACN" w:date="2022-11-07T10:43:00Z">
        <w:r w:rsidRPr="004825C0">
          <w:rPr>
            <w:b/>
            <w:sz w:val="20"/>
          </w:rPr>
          <w:t xml:space="preserve">II. THÔNG TIN NGƯỜI NỘP THUẾ </w:t>
        </w:r>
        <w:r w:rsidRPr="004825C0">
          <w:rPr>
            <w:b/>
            <w:i/>
            <w:sz w:val="20"/>
          </w:rPr>
          <w:t>(Information of taxpayer)</w:t>
        </w:r>
      </w:ins>
    </w:p>
    <w:p w14:paraId="147F3D3C" w14:textId="22A37445" w:rsidR="00C61718" w:rsidRPr="004825C0" w:rsidRDefault="00C61718" w:rsidP="00C61718">
      <w:pPr>
        <w:shd w:val="clear" w:color="auto" w:fill="FFFF00"/>
        <w:ind w:left="90"/>
        <w:rPr>
          <w:ins w:id="49" w:author="DACN" w:date="2022-11-07T10:43:00Z"/>
          <w:sz w:val="20"/>
        </w:rPr>
      </w:pPr>
      <w:ins w:id="50" w:author="DACN" w:date="2022-11-07T10:43:00Z">
        <w:r w:rsidRPr="004825C0">
          <w:rPr>
            <w:sz w:val="20"/>
          </w:rPr>
          <w:t xml:space="preserve">[05] Họ và tên </w:t>
        </w:r>
        <w:r w:rsidRPr="004825C0">
          <w:rPr>
            <w:i/>
            <w:sz w:val="20"/>
          </w:rPr>
          <w:t>(Full name):</w:t>
        </w:r>
        <w:r w:rsidRPr="004825C0">
          <w:rPr>
            <w:sz w:val="20"/>
          </w:rPr>
          <w:t xml:space="preserve">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EE2638">
        <w:rPr>
          <w:b/>
          <w:bCs/>
          <w:i/>
          <w:noProof/>
          <w:sz w:val="18"/>
          <w:szCs w:val="20"/>
        </w:rPr>
        <w:t>HoTen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471"/>
        <w:gridCol w:w="471"/>
        <w:gridCol w:w="471"/>
        <w:gridCol w:w="470"/>
        <w:gridCol w:w="470"/>
        <w:gridCol w:w="470"/>
        <w:gridCol w:w="471"/>
        <w:gridCol w:w="470"/>
        <w:gridCol w:w="470"/>
        <w:gridCol w:w="470"/>
        <w:gridCol w:w="470"/>
        <w:gridCol w:w="470"/>
        <w:gridCol w:w="470"/>
        <w:gridCol w:w="471"/>
      </w:tblGrid>
      <w:tr w:rsidR="00C61718" w:rsidRPr="004825C0" w14:paraId="53ADAB0F" w14:textId="77777777" w:rsidTr="00F63320">
        <w:trPr>
          <w:ins w:id="51" w:author="DACN" w:date="2022-11-07T10:43:00Z"/>
        </w:trPr>
        <w:tc>
          <w:tcPr>
            <w:tcW w:w="1479" w:type="pct"/>
            <w:tcBorders>
              <w:right w:val="single" w:sz="4" w:space="0" w:color="auto"/>
            </w:tcBorders>
            <w:shd w:val="clear" w:color="auto" w:fill="auto"/>
          </w:tcPr>
          <w:p w14:paraId="705CD626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52" w:author="DACN" w:date="2022-11-07T10:43:00Z"/>
                <w:sz w:val="20"/>
              </w:rPr>
            </w:pPr>
            <w:ins w:id="53" w:author="DACN" w:date="2022-11-07T10:43:00Z">
              <w:r w:rsidRPr="004825C0">
                <w:rPr>
                  <w:sz w:val="20"/>
                </w:rPr>
                <w:t>[06] Mã số thuế:</w:t>
              </w:r>
            </w:ins>
          </w:p>
          <w:p w14:paraId="34906837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54" w:author="DACN" w:date="2022-11-07T10:43:00Z"/>
                <w:i/>
                <w:sz w:val="20"/>
              </w:rPr>
            </w:pPr>
            <w:ins w:id="55" w:author="DACN" w:date="2022-11-07T10:43:00Z">
              <w:r w:rsidRPr="004825C0">
                <w:rPr>
                  <w:i/>
                  <w:sz w:val="20"/>
                </w:rPr>
                <w:t>(Tax</w:t>
              </w:r>
              <w:r>
                <w:rPr>
                  <w:i/>
                  <w:sz w:val="20"/>
                </w:rPr>
                <w:t xml:space="preserve"> </w:t>
              </w:r>
              <w:r w:rsidRPr="004825C0">
                <w:rPr>
                  <w:i/>
                  <w:sz w:val="20"/>
                </w:rPr>
                <w:t>identification</w:t>
              </w:r>
              <w:r>
                <w:rPr>
                  <w:i/>
                  <w:sz w:val="20"/>
                </w:rPr>
                <w:t xml:space="preserve"> </w:t>
              </w:r>
              <w:r w:rsidRPr="004825C0">
                <w:rPr>
                  <w:i/>
                  <w:sz w:val="20"/>
                </w:rPr>
                <w:t>number)</w:t>
              </w:r>
            </w:ins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ADBED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56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3D3B0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57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CD071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58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56029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59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6C7F4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0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CB49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1" w:author="DACN" w:date="2022-11-07T10:43:00Z"/>
                <w:sz w:val="20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7BBA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2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737A1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3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E0A01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4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2C592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5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423985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6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58818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7" w:author="DACN" w:date="2022-11-07T10:43:00Z"/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2E652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8" w:author="DACN" w:date="2022-11-07T10:43:00Z"/>
                <w:sz w:val="20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BD52" w14:textId="77777777" w:rsidR="00C61718" w:rsidRPr="004825C0" w:rsidRDefault="00C61718" w:rsidP="00F63320">
            <w:pPr>
              <w:shd w:val="clear" w:color="auto" w:fill="FFFF00"/>
              <w:ind w:left="90"/>
              <w:rPr>
                <w:ins w:id="69" w:author="DACN" w:date="2022-11-07T10:43:00Z"/>
                <w:sz w:val="20"/>
              </w:rPr>
            </w:pPr>
          </w:p>
        </w:tc>
      </w:tr>
    </w:tbl>
    <w:p w14:paraId="48884819" w14:textId="4C5E00ED" w:rsidR="00C61718" w:rsidRPr="004825C0" w:rsidRDefault="00C61718" w:rsidP="00C61718">
      <w:pPr>
        <w:shd w:val="clear" w:color="auto" w:fill="FFFF00"/>
        <w:ind w:left="90"/>
        <w:rPr>
          <w:ins w:id="70" w:author="DACN" w:date="2022-11-07T10:43:00Z"/>
          <w:sz w:val="20"/>
        </w:rPr>
      </w:pPr>
      <w:ins w:id="71" w:author="DACN" w:date="2022-11-07T10:43:00Z">
        <w:r w:rsidRPr="004825C0">
          <w:rPr>
            <w:sz w:val="20"/>
          </w:rPr>
          <w:t xml:space="preserve">[07] Quốc tịch </w:t>
        </w:r>
        <w:r w:rsidRPr="004825C0">
          <w:rPr>
            <w:i/>
            <w:sz w:val="20"/>
          </w:rPr>
          <w:t>(Nationality):</w:t>
        </w:r>
        <w:r w:rsidRPr="004825C0">
          <w:rPr>
            <w:sz w:val="20"/>
          </w:rPr>
          <w:t xml:space="preserve">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8A5CAF">
        <w:rPr>
          <w:b/>
          <w:bCs/>
          <w:i/>
          <w:noProof/>
          <w:sz w:val="18"/>
          <w:szCs w:val="20"/>
        </w:rPr>
        <w:t>QuocTich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2F42C545" w14:textId="77777777" w:rsidR="00C61718" w:rsidRPr="004825C0" w:rsidRDefault="00C61718" w:rsidP="00C61718">
      <w:pPr>
        <w:shd w:val="clear" w:color="auto" w:fill="FFFF00"/>
        <w:ind w:left="90"/>
        <w:rPr>
          <w:ins w:id="72" w:author="DACN" w:date="2022-11-07T10:43:00Z"/>
          <w:sz w:val="20"/>
        </w:rPr>
      </w:pPr>
      <w:ins w:id="73" w:author="DACN" w:date="2022-11-07T10:43:00Z">
        <w:r w:rsidRPr="004825C0">
          <w:rPr>
            <w:sz w:val="20"/>
          </w:rPr>
          <w:t xml:space="preserve">[08] Cá nhân cư trú </w:t>
        </w:r>
        <w:r w:rsidRPr="004825C0">
          <w:rPr>
            <w:i/>
            <w:sz w:val="20"/>
          </w:rPr>
          <w:t>(Resident individual)</w:t>
        </w:r>
        <w:r w:rsidRPr="004825C0">
          <w:rPr>
            <w:sz w:val="20"/>
          </w:rPr>
          <w:t xml:space="preserve"> [09] Cá nhân không cư trú </w:t>
        </w:r>
        <w:r w:rsidRPr="004825C0">
          <w:rPr>
            <w:i/>
            <w:sz w:val="20"/>
          </w:rPr>
          <w:t>(Non-resident individual)</w:t>
        </w:r>
      </w:ins>
    </w:p>
    <w:p w14:paraId="2F96A7E8" w14:textId="6FEB38D0" w:rsidR="00C61718" w:rsidRPr="004825C0" w:rsidRDefault="00C61718" w:rsidP="00C61718">
      <w:pPr>
        <w:shd w:val="clear" w:color="auto" w:fill="FFFF00"/>
        <w:ind w:left="90"/>
        <w:rPr>
          <w:ins w:id="74" w:author="DACN" w:date="2022-11-07T10:43:00Z"/>
          <w:sz w:val="20"/>
        </w:rPr>
      </w:pPr>
      <w:ins w:id="75" w:author="DACN" w:date="2022-11-07T10:43:00Z">
        <w:r w:rsidRPr="004825C0">
          <w:rPr>
            <w:sz w:val="20"/>
          </w:rPr>
          <w:t xml:space="preserve">[10] Địa chỉ hoặc điện thoại liên hệ </w:t>
        </w:r>
        <w:r w:rsidRPr="004825C0">
          <w:rPr>
            <w:i/>
            <w:sz w:val="20"/>
          </w:rPr>
          <w:t>(Contact Address or Telephone Number)</w:t>
        </w:r>
        <w:r w:rsidRPr="004825C0">
          <w:rPr>
            <w:sz w:val="20"/>
          </w:rPr>
          <w:t xml:space="preserve">: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7B644F">
        <w:rPr>
          <w:b/>
          <w:bCs/>
          <w:i/>
          <w:noProof/>
          <w:sz w:val="18"/>
          <w:szCs w:val="20"/>
        </w:rPr>
        <w:t>DienThoaiNguoiNopThue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41B43FD4" w14:textId="77777777" w:rsidR="00C61718" w:rsidRPr="004825C0" w:rsidRDefault="00C61718" w:rsidP="00C61718">
      <w:pPr>
        <w:shd w:val="clear" w:color="auto" w:fill="FFFF00"/>
        <w:ind w:left="90"/>
        <w:rPr>
          <w:ins w:id="76" w:author="DACN" w:date="2022-11-07T10:43:00Z"/>
          <w:i/>
          <w:sz w:val="20"/>
        </w:rPr>
      </w:pPr>
      <w:ins w:id="77" w:author="DACN" w:date="2022-11-07T10:43:00Z">
        <w:r w:rsidRPr="004825C0">
          <w:rPr>
            <w:i/>
            <w:sz w:val="20"/>
          </w:rPr>
          <w:t>Trường hợp không có mã số thuế thì ghi thông tin cá nhân theo 2 chỉ tiêu [11] &amp; [12] dưới đây:</w:t>
        </w:r>
      </w:ins>
    </w:p>
    <w:p w14:paraId="3B018BF8" w14:textId="77777777" w:rsidR="00C61718" w:rsidRPr="004825C0" w:rsidRDefault="00C61718" w:rsidP="00C61718">
      <w:pPr>
        <w:shd w:val="clear" w:color="auto" w:fill="FFFF00"/>
        <w:ind w:left="90"/>
        <w:rPr>
          <w:ins w:id="78" w:author="DACN" w:date="2022-11-07T10:43:00Z"/>
          <w:i/>
          <w:sz w:val="20"/>
        </w:rPr>
      </w:pPr>
      <w:ins w:id="79" w:author="DACN" w:date="2022-11-07T10:43:00Z">
        <w:r w:rsidRPr="004825C0">
          <w:rPr>
            <w:i/>
            <w:sz w:val="20"/>
          </w:rPr>
          <w:t>If Taxpayer does not have Tax identification number, please fill in 2 following items [11] &amp; [12]:</w:t>
        </w:r>
      </w:ins>
    </w:p>
    <w:p w14:paraId="45638EC5" w14:textId="414E0DB2" w:rsidR="00C61718" w:rsidRPr="004825C0" w:rsidRDefault="00C61718" w:rsidP="00C61718">
      <w:pPr>
        <w:shd w:val="clear" w:color="auto" w:fill="FFFF00"/>
        <w:ind w:left="90"/>
        <w:rPr>
          <w:ins w:id="80" w:author="DACN" w:date="2022-11-07T10:43:00Z"/>
          <w:i/>
          <w:sz w:val="20"/>
        </w:rPr>
      </w:pPr>
      <w:ins w:id="81" w:author="DACN" w:date="2022-11-07T10:43:00Z">
        <w:r w:rsidRPr="004825C0">
          <w:rPr>
            <w:i/>
            <w:sz w:val="20"/>
          </w:rPr>
          <w:t xml:space="preserve">[11] Số CMND/CCCD hoặc số hộ chiếu (ID/Passport Number):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C635D5">
        <w:rPr>
          <w:b/>
          <w:bCs/>
          <w:i/>
          <w:noProof/>
          <w:sz w:val="18"/>
          <w:szCs w:val="20"/>
        </w:rPr>
        <w:t>CMNDNguoiNopThue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17690811" w14:textId="2C89F8EC" w:rsidR="00C61718" w:rsidRPr="004825C0" w:rsidRDefault="00C61718" w:rsidP="00C61718">
      <w:pPr>
        <w:shd w:val="clear" w:color="auto" w:fill="FFFF00"/>
        <w:spacing w:after="120"/>
        <w:ind w:left="86"/>
        <w:rPr>
          <w:ins w:id="82" w:author="DACN" w:date="2022-11-07T10:43:00Z"/>
          <w:i/>
          <w:sz w:val="20"/>
        </w:rPr>
      </w:pPr>
      <w:ins w:id="83" w:author="DACN" w:date="2022-11-07T10:43:00Z">
        <w:r w:rsidRPr="004825C0">
          <w:rPr>
            <w:i/>
            <w:sz w:val="20"/>
          </w:rPr>
          <w:t>[12] Nơi cấp (Place of issue):</w:t>
        </w:r>
      </w:ins>
      <w:r w:rsidR="00CF00B9" w:rsidRPr="00CF00B9">
        <w:rPr>
          <w:b/>
          <w:bCs/>
          <w:i/>
          <w:sz w:val="18"/>
          <w:szCs w:val="20"/>
        </w:rPr>
        <w:t xml:space="preserve"> </w:t>
      </w:r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855C46">
        <w:rPr>
          <w:b/>
          <w:bCs/>
          <w:i/>
          <w:noProof/>
          <w:sz w:val="18"/>
          <w:szCs w:val="20"/>
        </w:rPr>
        <w:t>NoiCap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  <w:ins w:id="84" w:author="DACN" w:date="2022-11-07T10:43:00Z">
        <w:r w:rsidRPr="004825C0">
          <w:rPr>
            <w:i/>
            <w:sz w:val="20"/>
          </w:rPr>
          <w:t xml:space="preserve"> [13] Ngày cấp (Date of issue):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E94BCD">
        <w:rPr>
          <w:b/>
          <w:bCs/>
          <w:i/>
          <w:noProof/>
          <w:sz w:val="18"/>
          <w:szCs w:val="20"/>
        </w:rPr>
        <w:t>NgayCap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33672841" w14:textId="77777777" w:rsidR="00C61718" w:rsidRPr="004825C0" w:rsidRDefault="00C61718" w:rsidP="00C61718">
      <w:pPr>
        <w:shd w:val="clear" w:color="auto" w:fill="FFFF00"/>
        <w:spacing w:before="240"/>
        <w:ind w:left="86"/>
        <w:rPr>
          <w:ins w:id="85" w:author="DACN" w:date="2022-11-07T10:43:00Z"/>
          <w:b/>
          <w:i/>
          <w:sz w:val="20"/>
        </w:rPr>
      </w:pPr>
      <w:ins w:id="86" w:author="DACN" w:date="2022-11-07T10:43:00Z">
        <w:r w:rsidRPr="004825C0">
          <w:rPr>
            <w:b/>
            <w:sz w:val="20"/>
          </w:rPr>
          <w:t xml:space="preserve">III. THÔNG TIN THUẾ THU NHẬP CÁ NHÂN KHẤU TRỪ </w:t>
        </w:r>
        <w:r w:rsidRPr="004825C0">
          <w:rPr>
            <w:b/>
            <w:i/>
            <w:sz w:val="20"/>
          </w:rPr>
          <w:t>(Information of personal income tax withholding)</w:t>
        </w:r>
      </w:ins>
    </w:p>
    <w:p w14:paraId="1780024F" w14:textId="5F2CA188" w:rsidR="00C61718" w:rsidRPr="004825C0" w:rsidRDefault="00C61718" w:rsidP="00C61718">
      <w:pPr>
        <w:shd w:val="clear" w:color="auto" w:fill="FFFF00"/>
        <w:ind w:left="90"/>
        <w:jc w:val="left"/>
        <w:rPr>
          <w:ins w:id="87" w:author="DACN" w:date="2022-11-07T10:43:00Z"/>
          <w:i/>
          <w:sz w:val="20"/>
        </w:rPr>
      </w:pPr>
      <w:ins w:id="88" w:author="DACN" w:date="2022-11-07T10:43:00Z">
        <w:r w:rsidRPr="004825C0">
          <w:rPr>
            <w:sz w:val="20"/>
          </w:rPr>
          <w:t xml:space="preserve">[14] Khoản thu nhập </w:t>
        </w:r>
        <w:r w:rsidRPr="004825C0">
          <w:rPr>
            <w:i/>
            <w:sz w:val="20"/>
          </w:rPr>
          <w:t xml:space="preserve">(Type of income):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3E54C5">
        <w:rPr>
          <w:b/>
          <w:bCs/>
          <w:i/>
          <w:noProof/>
          <w:sz w:val="18"/>
          <w:szCs w:val="20"/>
        </w:rPr>
        <w:t>KhoanThuNhap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24E5491F" w14:textId="7D0F7F83" w:rsidR="00C61718" w:rsidRDefault="00C61718" w:rsidP="00C61718">
      <w:pPr>
        <w:shd w:val="clear" w:color="auto" w:fill="FFFF00"/>
        <w:ind w:left="90"/>
        <w:jc w:val="left"/>
        <w:rPr>
          <w:ins w:id="89" w:author="DACN" w:date="2022-11-07T10:43:00Z"/>
          <w:i/>
          <w:sz w:val="20"/>
        </w:rPr>
      </w:pPr>
      <w:ins w:id="90" w:author="DACN" w:date="2022-11-07T10:43:00Z">
        <w:r w:rsidRPr="004825C0">
          <w:rPr>
            <w:sz w:val="20"/>
          </w:rPr>
          <w:t xml:space="preserve">[14a] Khoản đóng bảo hiểm bắt buộc </w:t>
        </w:r>
        <w:r w:rsidRPr="004825C0">
          <w:rPr>
            <w:i/>
            <w:sz w:val="20"/>
          </w:rPr>
          <w:t>(</w:t>
        </w:r>
        <w:r>
          <w:rPr>
            <w:i/>
            <w:sz w:val="20"/>
          </w:rPr>
          <w:t>T</w:t>
        </w:r>
        <w:r w:rsidRPr="004825C0">
          <w:rPr>
            <w:i/>
            <w:sz w:val="20"/>
          </w:rPr>
          <w:t>he aforesaid deductible insurance premiums):</w:t>
        </w:r>
      </w:ins>
      <w:r w:rsidR="00CF00B9" w:rsidRPr="00CF00B9">
        <w:rPr>
          <w:b/>
          <w:bCs/>
          <w:i/>
          <w:sz w:val="18"/>
          <w:szCs w:val="20"/>
        </w:rPr>
        <w:t xml:space="preserve"> </w:t>
      </w:r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267ED6">
        <w:rPr>
          <w:b/>
          <w:bCs/>
          <w:i/>
          <w:noProof/>
          <w:sz w:val="18"/>
          <w:szCs w:val="20"/>
        </w:rPr>
        <w:t>BaoHiemBatBuoc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0B32FB7D" w14:textId="119A23CD" w:rsidR="00C61718" w:rsidRDefault="00C61718" w:rsidP="00C61718">
      <w:pPr>
        <w:shd w:val="clear" w:color="auto" w:fill="FFFF00"/>
        <w:ind w:left="90"/>
        <w:jc w:val="left"/>
        <w:rPr>
          <w:ins w:id="91" w:author="DACN" w:date="2022-11-07T10:43:00Z"/>
          <w:i/>
          <w:sz w:val="20"/>
        </w:rPr>
      </w:pPr>
      <w:ins w:id="92" w:author="DACN" w:date="2022-11-07T10:43:00Z">
        <w:r w:rsidRPr="002433C2">
          <w:rPr>
            <w:sz w:val="20"/>
          </w:rPr>
          <w:t xml:space="preserve">[14b] Khoản đóng góp từ thiện, nhân đạo, khuyến học </w:t>
        </w:r>
        <w:r w:rsidRPr="002433C2">
          <w:rPr>
            <w:i/>
            <w:sz w:val="20"/>
          </w:rPr>
          <w:t>(Contributions to charity, humanitarian and study promotion funds):</w:t>
        </w:r>
      </w:ins>
      <w:r w:rsidR="00CF00B9" w:rsidRPr="00CF00B9">
        <w:rPr>
          <w:b/>
          <w:bCs/>
          <w:i/>
          <w:sz w:val="18"/>
          <w:szCs w:val="20"/>
        </w:rPr>
        <w:t xml:space="preserve"> </w:t>
      </w:r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A1554D">
        <w:rPr>
          <w:b/>
          <w:bCs/>
          <w:i/>
          <w:noProof/>
          <w:sz w:val="18"/>
          <w:szCs w:val="20"/>
        </w:rPr>
        <w:t>DongGopTuThien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3DE699FD" w14:textId="30E779B1" w:rsidR="00C61718" w:rsidRPr="004825C0" w:rsidRDefault="00C61718" w:rsidP="00C61718">
      <w:pPr>
        <w:shd w:val="clear" w:color="auto" w:fill="FFFF00"/>
        <w:ind w:left="90"/>
        <w:jc w:val="left"/>
        <w:rPr>
          <w:ins w:id="93" w:author="DACN" w:date="2022-11-07T10:43:00Z"/>
          <w:sz w:val="20"/>
        </w:rPr>
      </w:pPr>
      <w:ins w:id="94" w:author="DACN" w:date="2022-11-07T10:43:00Z">
        <w:r w:rsidRPr="004825C0">
          <w:rPr>
            <w:sz w:val="20"/>
          </w:rPr>
          <w:t xml:space="preserve">[15] Thời điểm trả thu nhập </w:t>
        </w:r>
        <w:r w:rsidRPr="004825C0">
          <w:rPr>
            <w:i/>
            <w:sz w:val="20"/>
          </w:rPr>
          <w:t>(Time of income payment):</w:t>
        </w:r>
        <w:r w:rsidRPr="004825C0">
          <w:rPr>
            <w:sz w:val="20"/>
          </w:rPr>
          <w:t xml:space="preserve"> tháng </w:t>
        </w:r>
        <w:r w:rsidRPr="004825C0">
          <w:rPr>
            <w:i/>
            <w:sz w:val="20"/>
          </w:rPr>
          <w:t>(month)</w:t>
        </w:r>
      </w:ins>
      <w:r w:rsidR="00CF00B9" w:rsidRPr="00CF00B9">
        <w:rPr>
          <w:b/>
          <w:bCs/>
          <w:i/>
          <w:sz w:val="18"/>
          <w:szCs w:val="20"/>
        </w:rPr>
        <w:t xml:space="preserve"> </w:t>
      </w:r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1D090A">
        <w:rPr>
          <w:b/>
          <w:bCs/>
          <w:i/>
          <w:noProof/>
          <w:sz w:val="18"/>
          <w:szCs w:val="20"/>
        </w:rPr>
        <w:t>Thang</w:t>
      </w:r>
      <w:r w:rsidR="002F6F2F">
        <w:rPr>
          <w:b/>
          <w:bCs/>
          <w:i/>
          <w:noProof/>
          <w:sz w:val="18"/>
          <w:szCs w:val="20"/>
        </w:rPr>
        <w:t>Tra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  <w:r w:rsidR="00CF00B9">
        <w:rPr>
          <w:b/>
          <w:bCs/>
          <w:i/>
          <w:sz w:val="18"/>
          <w:szCs w:val="20"/>
        </w:rPr>
        <w:t xml:space="preserve"> </w:t>
      </w:r>
      <w:ins w:id="95" w:author="DACN" w:date="2022-11-07T10:43:00Z">
        <w:r w:rsidRPr="004825C0">
          <w:rPr>
            <w:sz w:val="20"/>
          </w:rPr>
          <w:t xml:space="preserve">năm </w:t>
        </w:r>
        <w:r w:rsidRPr="004825C0">
          <w:rPr>
            <w:i/>
            <w:sz w:val="20"/>
          </w:rPr>
          <w:t xml:space="preserve">(year):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1D090A">
        <w:rPr>
          <w:b/>
          <w:bCs/>
          <w:i/>
          <w:noProof/>
          <w:sz w:val="18"/>
          <w:szCs w:val="20"/>
        </w:rPr>
        <w:t>Nam</w:t>
      </w:r>
      <w:r w:rsidR="002F6F2F">
        <w:rPr>
          <w:b/>
          <w:bCs/>
          <w:i/>
          <w:noProof/>
          <w:sz w:val="18"/>
          <w:szCs w:val="20"/>
        </w:rPr>
        <w:t>Tra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52AE65DC" w14:textId="4991D7CF" w:rsidR="00C61718" w:rsidRPr="004825C0" w:rsidRDefault="00C61718" w:rsidP="00C61718">
      <w:pPr>
        <w:shd w:val="clear" w:color="auto" w:fill="FFFF00"/>
        <w:ind w:left="90"/>
        <w:jc w:val="left"/>
        <w:rPr>
          <w:ins w:id="96" w:author="DACN" w:date="2022-11-07T10:43:00Z"/>
          <w:sz w:val="20"/>
        </w:rPr>
      </w:pPr>
      <w:ins w:id="97" w:author="DACN" w:date="2022-11-07T10:43:00Z">
        <w:r w:rsidRPr="004825C0">
          <w:rPr>
            <w:sz w:val="20"/>
          </w:rPr>
          <w:t xml:space="preserve">[16] Tổng thu nhập chịu thuế phải khấu trừ </w:t>
        </w:r>
        <w:r w:rsidRPr="004825C0">
          <w:rPr>
            <w:i/>
            <w:sz w:val="20"/>
          </w:rPr>
          <w:t>(Total taxable income to be withheld)</w:t>
        </w:r>
        <w:r w:rsidRPr="004825C0">
          <w:rPr>
            <w:sz w:val="20"/>
          </w:rPr>
          <w:t xml:space="preserve">:  </w:t>
        </w:r>
      </w:ins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9B3E69">
        <w:rPr>
          <w:b/>
          <w:bCs/>
          <w:i/>
          <w:noProof/>
          <w:sz w:val="18"/>
          <w:szCs w:val="20"/>
        </w:rPr>
        <w:t>TNChiuThue</w:t>
      </w:r>
      <w:r w:rsidR="005F10B8">
        <w:rPr>
          <w:b/>
          <w:bCs/>
          <w:i/>
          <w:noProof/>
          <w:sz w:val="18"/>
          <w:szCs w:val="20"/>
        </w:rPr>
        <w:t>PhaiKhauTru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078698CB" w14:textId="37450418" w:rsidR="00C61718" w:rsidRPr="004825C0" w:rsidRDefault="00C61718" w:rsidP="00C61718">
      <w:pPr>
        <w:shd w:val="clear" w:color="auto" w:fill="FFFF00"/>
        <w:ind w:left="90"/>
        <w:jc w:val="left"/>
        <w:rPr>
          <w:ins w:id="98" w:author="DACN" w:date="2022-11-07T10:43:00Z"/>
          <w:sz w:val="20"/>
        </w:rPr>
      </w:pPr>
      <w:ins w:id="99" w:author="DACN" w:date="2022-11-07T10:43:00Z">
        <w:r w:rsidRPr="004825C0">
          <w:rPr>
            <w:sz w:val="20"/>
          </w:rPr>
          <w:t xml:space="preserve">[17] Tổng thu nhập tính thuế </w:t>
        </w:r>
        <w:r w:rsidRPr="004825C0">
          <w:rPr>
            <w:i/>
            <w:sz w:val="20"/>
          </w:rPr>
          <w:t>(Total tax calculation income)</w:t>
        </w:r>
        <w:r w:rsidRPr="004825C0">
          <w:rPr>
            <w:sz w:val="20"/>
          </w:rPr>
          <w:t>:</w:t>
        </w:r>
      </w:ins>
      <w:r w:rsidR="00CF00B9" w:rsidRPr="00CF00B9">
        <w:rPr>
          <w:b/>
          <w:bCs/>
          <w:i/>
          <w:sz w:val="18"/>
          <w:szCs w:val="20"/>
        </w:rPr>
        <w:t xml:space="preserve"> </w:t>
      </w:r>
      <w:r w:rsidR="00CF00B9">
        <w:rPr>
          <w:b/>
          <w:bCs/>
          <w:i/>
          <w:sz w:val="18"/>
          <w:szCs w:val="20"/>
        </w:rPr>
        <w:fldChar w:fldCharType="begin"/>
      </w:r>
      <w:r w:rsidR="00CF00B9">
        <w:rPr>
          <w:b/>
          <w:bCs/>
          <w:i/>
          <w:sz w:val="18"/>
          <w:szCs w:val="20"/>
        </w:rPr>
        <w:instrText xml:space="preserve"> MERGEFIELD  MauSo  \* MERGEFORMAT </w:instrText>
      </w:r>
      <w:r w:rsidR="00CF00B9">
        <w:rPr>
          <w:b/>
          <w:bCs/>
          <w:i/>
          <w:sz w:val="18"/>
          <w:szCs w:val="20"/>
        </w:rPr>
        <w:fldChar w:fldCharType="separate"/>
      </w:r>
      <w:r w:rsidR="00CF00B9">
        <w:rPr>
          <w:b/>
          <w:bCs/>
          <w:i/>
          <w:noProof/>
          <w:sz w:val="18"/>
          <w:szCs w:val="20"/>
        </w:rPr>
        <w:t>«</w:t>
      </w:r>
      <w:r w:rsidR="00DA1628">
        <w:rPr>
          <w:b/>
          <w:bCs/>
          <w:i/>
          <w:noProof/>
          <w:sz w:val="18"/>
          <w:szCs w:val="20"/>
        </w:rPr>
        <w:t>TongThuNhapTinhThue</w:t>
      </w:r>
      <w:r w:rsidR="00CF00B9">
        <w:rPr>
          <w:b/>
          <w:bCs/>
          <w:i/>
          <w:noProof/>
          <w:sz w:val="18"/>
          <w:szCs w:val="20"/>
        </w:rPr>
        <w:t>»</w:t>
      </w:r>
      <w:r w:rsidR="00CF00B9">
        <w:rPr>
          <w:b/>
          <w:bCs/>
          <w:i/>
          <w:sz w:val="18"/>
          <w:szCs w:val="20"/>
        </w:rPr>
        <w:fldChar w:fldCharType="end"/>
      </w:r>
    </w:p>
    <w:p w14:paraId="51A05E7D" w14:textId="66E0C108" w:rsidR="00C61718" w:rsidRPr="004825C0" w:rsidRDefault="00C61718" w:rsidP="00C61718">
      <w:pPr>
        <w:shd w:val="clear" w:color="auto" w:fill="FFFF00"/>
        <w:ind w:left="90"/>
        <w:jc w:val="left"/>
        <w:rPr>
          <w:ins w:id="100" w:author="DACN" w:date="2022-11-07T10:43:00Z"/>
          <w:sz w:val="20"/>
        </w:rPr>
      </w:pPr>
      <w:ins w:id="101" w:author="DACN" w:date="2022-11-07T10:43:00Z">
        <w:r w:rsidRPr="004825C0">
          <w:rPr>
            <w:sz w:val="20"/>
          </w:rPr>
          <w:t xml:space="preserve">[18] Số thuế thu nhập cá nhân đã khấu trừ </w:t>
        </w:r>
        <w:r w:rsidRPr="004825C0">
          <w:rPr>
            <w:i/>
            <w:sz w:val="20"/>
          </w:rPr>
          <w:t>(Amount of personal income tax withheld):</w:t>
        </w:r>
        <w:r w:rsidRPr="004825C0">
          <w:rPr>
            <w:sz w:val="20"/>
          </w:rPr>
          <w:t xml:space="preserve"> </w:t>
        </w:r>
      </w:ins>
      <w:r w:rsidR="00695DAE">
        <w:rPr>
          <w:b/>
          <w:bCs/>
          <w:i/>
          <w:sz w:val="18"/>
          <w:szCs w:val="20"/>
        </w:rPr>
        <w:fldChar w:fldCharType="begin"/>
      </w:r>
      <w:r w:rsidR="00695DAE">
        <w:rPr>
          <w:b/>
          <w:bCs/>
          <w:i/>
          <w:sz w:val="18"/>
          <w:szCs w:val="20"/>
        </w:rPr>
        <w:instrText xml:space="preserve"> MERGEFIELD  MauSo  \* MERGEFORMAT </w:instrText>
      </w:r>
      <w:r w:rsidR="00695DAE">
        <w:rPr>
          <w:b/>
          <w:bCs/>
          <w:i/>
          <w:sz w:val="18"/>
          <w:szCs w:val="20"/>
        </w:rPr>
        <w:fldChar w:fldCharType="separate"/>
      </w:r>
      <w:r w:rsidR="00695DAE">
        <w:rPr>
          <w:b/>
          <w:bCs/>
          <w:i/>
          <w:noProof/>
          <w:sz w:val="18"/>
          <w:szCs w:val="20"/>
        </w:rPr>
        <w:t>«Thue</w:t>
      </w:r>
      <w:r w:rsidR="00695DAE">
        <w:rPr>
          <w:b/>
          <w:bCs/>
          <w:i/>
          <w:noProof/>
          <w:sz w:val="18"/>
          <w:szCs w:val="20"/>
        </w:rPr>
        <w:t>DaKhauTru</w:t>
      </w:r>
      <w:r w:rsidR="00695DAE">
        <w:rPr>
          <w:b/>
          <w:bCs/>
          <w:i/>
          <w:noProof/>
          <w:sz w:val="18"/>
          <w:szCs w:val="20"/>
        </w:rPr>
        <w:t>»</w:t>
      </w:r>
      <w:r w:rsidR="00695DAE">
        <w:rPr>
          <w:b/>
          <w:bCs/>
          <w:i/>
          <w:sz w:val="18"/>
          <w:szCs w:val="20"/>
        </w:rPr>
        <w:fldChar w:fldCharType="end"/>
      </w:r>
    </w:p>
    <w:p w14:paraId="1055CAD6" w14:textId="6CA3C0D2" w:rsidR="00C61718" w:rsidRPr="004825C0" w:rsidRDefault="00C61718" w:rsidP="00C61718">
      <w:pPr>
        <w:shd w:val="clear" w:color="auto" w:fill="FFFF00"/>
        <w:ind w:left="90"/>
        <w:jc w:val="left"/>
        <w:rPr>
          <w:ins w:id="102" w:author="DACN" w:date="2022-11-07T10:43:00Z"/>
          <w:sz w:val="20"/>
        </w:rPr>
      </w:pPr>
      <w:ins w:id="103" w:author="DACN" w:date="2022-11-07T10:43:00Z">
        <w:r w:rsidRPr="002433C2">
          <w:rPr>
            <w:sz w:val="20"/>
          </w:rPr>
          <w:t xml:space="preserve">[19] Số thu nhập còn nhận được </w:t>
        </w:r>
        <w:r w:rsidRPr="002433C2">
          <w:rPr>
            <w:i/>
            <w:sz w:val="20"/>
          </w:rPr>
          <w:t>(Amount of income received):</w:t>
        </w:r>
        <w:r w:rsidRPr="004825C0">
          <w:rPr>
            <w:sz w:val="20"/>
          </w:rPr>
          <w:t xml:space="preserve"> </w:t>
        </w:r>
      </w:ins>
      <w:r w:rsidR="00695DAE">
        <w:rPr>
          <w:b/>
          <w:bCs/>
          <w:i/>
          <w:sz w:val="18"/>
          <w:szCs w:val="20"/>
        </w:rPr>
        <w:fldChar w:fldCharType="begin"/>
      </w:r>
      <w:r w:rsidR="00695DAE">
        <w:rPr>
          <w:b/>
          <w:bCs/>
          <w:i/>
          <w:sz w:val="18"/>
          <w:szCs w:val="20"/>
        </w:rPr>
        <w:instrText xml:space="preserve"> MERGEFIELD  MauSo  \* MERGEFORMAT </w:instrText>
      </w:r>
      <w:r w:rsidR="00695DAE">
        <w:rPr>
          <w:b/>
          <w:bCs/>
          <w:i/>
          <w:sz w:val="18"/>
          <w:szCs w:val="20"/>
        </w:rPr>
        <w:fldChar w:fldCharType="separate"/>
      </w:r>
      <w:r w:rsidR="00695DAE">
        <w:rPr>
          <w:b/>
          <w:bCs/>
          <w:i/>
          <w:noProof/>
          <w:sz w:val="18"/>
          <w:szCs w:val="20"/>
        </w:rPr>
        <w:t>«ThuNhap</w:t>
      </w:r>
      <w:r w:rsidR="00570BC8">
        <w:rPr>
          <w:b/>
          <w:bCs/>
          <w:i/>
          <w:noProof/>
          <w:sz w:val="18"/>
          <w:szCs w:val="20"/>
        </w:rPr>
        <w:t>NhanDuoc</w:t>
      </w:r>
      <w:r w:rsidR="00695DAE">
        <w:rPr>
          <w:b/>
          <w:bCs/>
          <w:i/>
          <w:noProof/>
          <w:sz w:val="18"/>
          <w:szCs w:val="20"/>
        </w:rPr>
        <w:t>»</w:t>
      </w:r>
      <w:r w:rsidR="00695DAE">
        <w:rPr>
          <w:b/>
          <w:bCs/>
          <w:i/>
          <w:sz w:val="18"/>
          <w:szCs w:val="20"/>
        </w:rPr>
        <w:fldChar w:fldCharType="end"/>
      </w:r>
    </w:p>
    <w:p w14:paraId="46533D06" w14:textId="1F00EEF8" w:rsidR="00C61718" w:rsidRPr="00871D30" w:rsidRDefault="00C61718" w:rsidP="00C61718">
      <w:pPr>
        <w:shd w:val="clear" w:color="auto" w:fill="FFFF00"/>
        <w:jc w:val="center"/>
        <w:rPr>
          <w:ins w:id="104" w:author="DACN" w:date="2022-11-07T10:43:00Z"/>
          <w:i/>
          <w:sz w:val="20"/>
        </w:rPr>
      </w:pPr>
      <w:ins w:id="105" w:author="DACN" w:date="2022-11-07T10:43:00Z">
        <w:r w:rsidRPr="004825C0">
          <w:rPr>
            <w:i/>
            <w:sz w:val="20"/>
          </w:rPr>
          <w:lastRenderedPageBreak/>
          <w:t xml:space="preserve">......., ngày (date) </w:t>
        </w:r>
      </w:ins>
      <w:r w:rsidR="004128F8">
        <w:rPr>
          <w:b/>
          <w:bCs/>
          <w:i/>
          <w:sz w:val="18"/>
          <w:szCs w:val="20"/>
        </w:rPr>
        <w:fldChar w:fldCharType="begin"/>
      </w:r>
      <w:r w:rsidR="004128F8">
        <w:rPr>
          <w:b/>
          <w:bCs/>
          <w:i/>
          <w:sz w:val="18"/>
          <w:szCs w:val="20"/>
        </w:rPr>
        <w:instrText xml:space="preserve"> MERGEFIELD  MauSo  \* MERGEFORMAT </w:instrText>
      </w:r>
      <w:r w:rsidR="004128F8">
        <w:rPr>
          <w:b/>
          <w:bCs/>
          <w:i/>
          <w:sz w:val="18"/>
          <w:szCs w:val="20"/>
        </w:rPr>
        <w:fldChar w:fldCharType="separate"/>
      </w:r>
      <w:r w:rsidR="004128F8">
        <w:rPr>
          <w:b/>
          <w:bCs/>
          <w:i/>
          <w:noProof/>
          <w:sz w:val="18"/>
          <w:szCs w:val="20"/>
        </w:rPr>
        <w:t>«</w:t>
      </w:r>
      <w:r w:rsidR="004128F8">
        <w:rPr>
          <w:b/>
          <w:bCs/>
          <w:i/>
          <w:noProof/>
          <w:sz w:val="18"/>
          <w:szCs w:val="20"/>
        </w:rPr>
        <w:t>Ngay</w:t>
      </w:r>
      <w:r w:rsidR="004128F8">
        <w:rPr>
          <w:b/>
          <w:bCs/>
          <w:i/>
          <w:noProof/>
          <w:sz w:val="18"/>
          <w:szCs w:val="20"/>
        </w:rPr>
        <w:t>»</w:t>
      </w:r>
      <w:r w:rsidR="004128F8">
        <w:rPr>
          <w:b/>
          <w:bCs/>
          <w:i/>
          <w:sz w:val="18"/>
          <w:szCs w:val="20"/>
        </w:rPr>
        <w:fldChar w:fldCharType="end"/>
      </w:r>
      <w:ins w:id="106" w:author="DACN" w:date="2022-11-07T10:43:00Z">
        <w:r w:rsidRPr="004825C0">
          <w:rPr>
            <w:i/>
            <w:sz w:val="20"/>
          </w:rPr>
          <w:t xml:space="preserve">. tháng (month) </w:t>
        </w:r>
      </w:ins>
      <w:r w:rsidR="004128F8">
        <w:rPr>
          <w:b/>
          <w:bCs/>
          <w:i/>
          <w:sz w:val="18"/>
          <w:szCs w:val="20"/>
        </w:rPr>
        <w:fldChar w:fldCharType="begin"/>
      </w:r>
      <w:r w:rsidR="004128F8">
        <w:rPr>
          <w:b/>
          <w:bCs/>
          <w:i/>
          <w:sz w:val="18"/>
          <w:szCs w:val="20"/>
        </w:rPr>
        <w:instrText xml:space="preserve"> MERGEFIELD  MauSo  \* MERGEFORMAT </w:instrText>
      </w:r>
      <w:r w:rsidR="004128F8">
        <w:rPr>
          <w:b/>
          <w:bCs/>
          <w:i/>
          <w:sz w:val="18"/>
          <w:szCs w:val="20"/>
        </w:rPr>
        <w:fldChar w:fldCharType="separate"/>
      </w:r>
      <w:r w:rsidR="004128F8">
        <w:rPr>
          <w:b/>
          <w:bCs/>
          <w:i/>
          <w:noProof/>
          <w:sz w:val="18"/>
          <w:szCs w:val="20"/>
        </w:rPr>
        <w:t>«Thang»</w:t>
      </w:r>
      <w:r w:rsidR="004128F8">
        <w:rPr>
          <w:b/>
          <w:bCs/>
          <w:i/>
          <w:sz w:val="18"/>
          <w:szCs w:val="20"/>
        </w:rPr>
        <w:fldChar w:fldCharType="end"/>
      </w:r>
      <w:ins w:id="107" w:author="DACN" w:date="2022-11-07T10:43:00Z">
        <w:r w:rsidRPr="004825C0">
          <w:rPr>
            <w:i/>
            <w:sz w:val="20"/>
          </w:rPr>
          <w:t xml:space="preserve"> năm (year) </w:t>
        </w:r>
      </w:ins>
      <w:r w:rsidR="004128F8">
        <w:rPr>
          <w:b/>
          <w:bCs/>
          <w:i/>
          <w:sz w:val="18"/>
          <w:szCs w:val="20"/>
        </w:rPr>
        <w:fldChar w:fldCharType="begin"/>
      </w:r>
      <w:r w:rsidR="004128F8">
        <w:rPr>
          <w:b/>
          <w:bCs/>
          <w:i/>
          <w:sz w:val="18"/>
          <w:szCs w:val="20"/>
        </w:rPr>
        <w:instrText xml:space="preserve"> MERGEFIELD  MauSo  \* MERGEFORMAT </w:instrText>
      </w:r>
      <w:r w:rsidR="004128F8">
        <w:rPr>
          <w:b/>
          <w:bCs/>
          <w:i/>
          <w:sz w:val="18"/>
          <w:szCs w:val="20"/>
        </w:rPr>
        <w:fldChar w:fldCharType="separate"/>
      </w:r>
      <w:r w:rsidR="004128F8">
        <w:rPr>
          <w:b/>
          <w:bCs/>
          <w:i/>
          <w:noProof/>
          <w:sz w:val="18"/>
          <w:szCs w:val="20"/>
        </w:rPr>
        <w:t>«</w:t>
      </w:r>
      <w:r w:rsidR="004128F8">
        <w:rPr>
          <w:b/>
          <w:bCs/>
          <w:i/>
          <w:noProof/>
          <w:sz w:val="18"/>
          <w:szCs w:val="20"/>
        </w:rPr>
        <w:t>Nam</w:t>
      </w:r>
      <w:r w:rsidR="004128F8">
        <w:rPr>
          <w:b/>
          <w:bCs/>
          <w:i/>
          <w:noProof/>
          <w:sz w:val="18"/>
          <w:szCs w:val="20"/>
        </w:rPr>
        <w:t>»</w:t>
      </w:r>
      <w:r w:rsidR="004128F8">
        <w:rPr>
          <w:b/>
          <w:bCs/>
          <w:i/>
          <w:sz w:val="18"/>
          <w:szCs w:val="20"/>
        </w:rPr>
        <w:fldChar w:fldCharType="end"/>
      </w:r>
      <w:ins w:id="108" w:author="DACN" w:date="2022-11-07T10:43:00Z">
        <w:r w:rsidRPr="004825C0">
          <w:rPr>
            <w:i/>
            <w:sz w:val="20"/>
          </w:rPr>
          <w:br/>
        </w:r>
        <w:r w:rsidRPr="004825C0">
          <w:rPr>
            <w:b/>
            <w:sz w:val="20"/>
          </w:rPr>
          <w:t>ĐẠI DIỆN TỔ CHỨC TRẢ THU NHẬP</w:t>
        </w:r>
        <w:r w:rsidRPr="004825C0">
          <w:rPr>
            <w:b/>
            <w:sz w:val="20"/>
          </w:rPr>
          <w:br/>
        </w:r>
        <w:r w:rsidRPr="004825C0">
          <w:rPr>
            <w:b/>
            <w:i/>
            <w:sz w:val="20"/>
          </w:rPr>
          <w:t>(Income paying organization)</w:t>
        </w:r>
        <w:r w:rsidRPr="004825C0">
          <w:rPr>
            <w:b/>
            <w:i/>
            <w:sz w:val="20"/>
          </w:rPr>
          <w:br/>
        </w:r>
        <w:r w:rsidRPr="004825C0">
          <w:rPr>
            <w:i/>
            <w:sz w:val="20"/>
          </w:rPr>
          <w:t>(Chữ ký điện tử, chữ ký số)</w:t>
        </w:r>
      </w:ins>
    </w:p>
    <w:p w14:paraId="0F36579B" w14:textId="77777777" w:rsidR="00CB446D" w:rsidRDefault="00CB446D"/>
    <w:sectPr w:rsidR="00CB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CN">
    <w15:presenceInfo w15:providerId="None" w15:userId="DAC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6D"/>
    <w:rsid w:val="001D090A"/>
    <w:rsid w:val="00267ED6"/>
    <w:rsid w:val="00291BF3"/>
    <w:rsid w:val="002F6F2F"/>
    <w:rsid w:val="003B2DE1"/>
    <w:rsid w:val="003E54C5"/>
    <w:rsid w:val="004128F8"/>
    <w:rsid w:val="00570BC8"/>
    <w:rsid w:val="00587E22"/>
    <w:rsid w:val="005F10B8"/>
    <w:rsid w:val="00695DAE"/>
    <w:rsid w:val="007B644F"/>
    <w:rsid w:val="00855C46"/>
    <w:rsid w:val="008A5CAF"/>
    <w:rsid w:val="009B3E69"/>
    <w:rsid w:val="00A1554D"/>
    <w:rsid w:val="00C61718"/>
    <w:rsid w:val="00C635D5"/>
    <w:rsid w:val="00C92D6D"/>
    <w:rsid w:val="00CB446D"/>
    <w:rsid w:val="00CF00B9"/>
    <w:rsid w:val="00DA1628"/>
    <w:rsid w:val="00E94BCD"/>
    <w:rsid w:val="00EE2638"/>
    <w:rsid w:val="00F1214A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5A87"/>
  <w15:chartTrackingRefBased/>
  <w15:docId w15:val="{8971378E-569E-4024-8C0B-72D29980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18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VU (IT Center - HO)</dc:creator>
  <cp:keywords/>
  <dc:description/>
  <cp:lastModifiedBy>DANG MINH VU (IT Center - HO)</cp:lastModifiedBy>
  <cp:revision>23</cp:revision>
  <dcterms:created xsi:type="dcterms:W3CDTF">2022-12-21T08:47:00Z</dcterms:created>
  <dcterms:modified xsi:type="dcterms:W3CDTF">2022-12-28T08:56:00Z</dcterms:modified>
</cp:coreProperties>
</file>